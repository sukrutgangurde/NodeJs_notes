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C0" w:rsidRDefault="00500EFD" w:rsidP="00500EFD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500EFD">
        <w:rPr>
          <w:rFonts w:ascii="Times New Roman" w:hAnsi="Times New Roman" w:cs="Times New Roman"/>
          <w:sz w:val="44"/>
          <w:szCs w:val="44"/>
          <w:u w:val="single"/>
          <w:lang w:val="en-US"/>
        </w:rPr>
        <w:t>Http Module</w:t>
      </w:r>
    </w:p>
    <w:p w:rsidR="00500EFD" w:rsidRDefault="00500EFD" w:rsidP="00500EFD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Node.js has a built-in module called HTTP, which allows Node.js to transfer data over the Hyper Text Transfer Protocol (HTTP).</w:t>
      </w:r>
    </w:p>
    <w:p w:rsidR="00500EFD" w:rsidRPr="00500EFD" w:rsidRDefault="00500EFD" w:rsidP="00500EFD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00EFD">
        <w:rPr>
          <w:color w:val="000000"/>
          <w:sz w:val="28"/>
          <w:szCs w:val="28"/>
        </w:rPr>
        <w:t>To include the HTTP module, use the </w:t>
      </w:r>
      <w:r w:rsidRPr="00500EF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require()</w:t>
      </w:r>
      <w:r w:rsidRPr="00500EFD">
        <w:rPr>
          <w:color w:val="000000"/>
          <w:sz w:val="28"/>
          <w:szCs w:val="28"/>
        </w:rPr>
        <w:t> method:</w:t>
      </w:r>
    </w:p>
    <w:p w:rsidR="00500EFD" w:rsidRPr="00500EFD" w:rsidRDefault="00500EFD" w:rsidP="00500EFD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00EFD">
        <w:rPr>
          <w:color w:val="000000"/>
          <w:sz w:val="28"/>
          <w:szCs w:val="28"/>
        </w:rPr>
        <w:t>The HTTP module can create an HTTP server that listens to server ports and gives a response back to the client.</w:t>
      </w:r>
    </w:p>
    <w:p w:rsidR="00500EFD" w:rsidRDefault="00500EFD" w:rsidP="00500EFD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00EFD">
        <w:rPr>
          <w:color w:val="000000"/>
          <w:sz w:val="28"/>
          <w:szCs w:val="28"/>
        </w:rPr>
        <w:t>Use the </w:t>
      </w:r>
      <w:proofErr w:type="spellStart"/>
      <w:r w:rsidRPr="00500EF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createServer</w:t>
      </w:r>
      <w:proofErr w:type="spellEnd"/>
      <w:r w:rsidRPr="00500EF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()</w:t>
      </w:r>
      <w:r w:rsidRPr="00500EFD">
        <w:rPr>
          <w:color w:val="000000"/>
          <w:sz w:val="28"/>
          <w:szCs w:val="28"/>
        </w:rPr>
        <w:t> method to create an HTTP server:</w:t>
      </w:r>
    </w:p>
    <w:p w:rsidR="00500EFD" w:rsidRPr="00C424C6" w:rsidRDefault="00500EFD" w:rsidP="00500EF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CD"/>
          <w:sz w:val="28"/>
          <w:szCs w:val="28"/>
          <w:shd w:val="clear" w:color="auto" w:fill="FFFFFF"/>
        </w:rPr>
      </w:pPr>
      <w:r w:rsidRPr="00C424C6">
        <w:rPr>
          <w:color w:val="000000"/>
          <w:sz w:val="28"/>
          <w:szCs w:val="28"/>
        </w:rPr>
        <w:t>Example:</w:t>
      </w:r>
    </w:p>
    <w:p w:rsidR="00500EFD" w:rsidRPr="00500EFD" w:rsidRDefault="00500EFD" w:rsidP="00500EF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//create a server object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'Hello World!'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//write a response to the client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//end the response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//the server object listens on port 8080</w:t>
      </w:r>
    </w:p>
    <w:p w:rsidR="00C424C6" w:rsidRPr="00C424C6" w:rsidRDefault="00C424C6" w:rsidP="00C424C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C424C6">
        <w:rPr>
          <w:color w:val="000000"/>
          <w:sz w:val="28"/>
          <w:szCs w:val="28"/>
        </w:rPr>
        <w:t>The function passed into the </w:t>
      </w:r>
      <w:proofErr w:type="spellStart"/>
      <w:proofErr w:type="gramStart"/>
      <w:r w:rsidRPr="00C424C6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http.createServer</w:t>
      </w:r>
      <w:proofErr w:type="spellEnd"/>
      <w:r w:rsidRPr="00C424C6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(</w:t>
      </w:r>
      <w:proofErr w:type="gramEnd"/>
      <w:r w:rsidRPr="00C424C6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C424C6">
        <w:rPr>
          <w:color w:val="000000"/>
          <w:sz w:val="28"/>
          <w:szCs w:val="28"/>
        </w:rPr>
        <w:t> method, will be executed when someone tries to access the computer on port 8080.</w:t>
      </w:r>
    </w:p>
    <w:p w:rsidR="00C424C6" w:rsidRDefault="00C424C6" w:rsidP="00C424C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4"/>
          <w:szCs w:val="44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C424C6">
        <w:rPr>
          <w:color w:val="000000"/>
          <w:sz w:val="28"/>
          <w:szCs w:val="28"/>
        </w:rPr>
        <w:tab/>
      </w:r>
      <w:r w:rsidRPr="00C424C6">
        <w:rPr>
          <w:b w:val="0"/>
          <w:bCs w:val="0"/>
          <w:color w:val="000000"/>
          <w:sz w:val="44"/>
          <w:szCs w:val="44"/>
          <w:u w:val="single"/>
        </w:rPr>
        <w:t>Add an HTTP Header</w:t>
      </w:r>
    </w:p>
    <w:p w:rsidR="00C424C6" w:rsidRPr="00225F0D" w:rsidRDefault="00C424C6" w:rsidP="00C424C6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C424C6">
        <w:rPr>
          <w:b w:val="0"/>
          <w:color w:val="000000"/>
          <w:sz w:val="28"/>
          <w:szCs w:val="28"/>
          <w:shd w:val="clear" w:color="auto" w:fill="FFFFFF"/>
        </w:rPr>
        <w:t>If the response from the HTTP server is supposed to be displayed as HTML, you should include an HTTP header with the correct content type</w:t>
      </w:r>
      <w:r w:rsidRPr="00C424C6">
        <w:rPr>
          <w:b w:val="0"/>
          <w:color w:val="000000"/>
          <w:sz w:val="24"/>
          <w:szCs w:val="24"/>
          <w:shd w:val="clear" w:color="auto" w:fill="FFFFFF"/>
        </w:rPr>
        <w:t>:</w:t>
      </w:r>
    </w:p>
    <w:p w:rsidR="00225F0D" w:rsidRPr="00036B46" w:rsidRDefault="00225F0D" w:rsidP="00C424C6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proofErr w:type="spellStart"/>
      <w:r w:rsidRPr="00225F0D">
        <w:rPr>
          <w:rStyle w:val="jskeywordcolor"/>
          <w:b w:val="0"/>
          <w:color w:val="0000CD"/>
          <w:sz w:val="28"/>
          <w:szCs w:val="28"/>
          <w:shd w:val="clear" w:color="auto" w:fill="FFFFFF"/>
        </w:rPr>
        <w:t>var</w:t>
      </w:r>
      <w:proofErr w:type="spellEnd"/>
      <w:r w:rsidRPr="00225F0D">
        <w:rPr>
          <w:b w:val="0"/>
          <w:color w:val="000000"/>
          <w:sz w:val="28"/>
          <w:szCs w:val="28"/>
          <w:shd w:val="clear" w:color="auto" w:fill="FFFFFF"/>
        </w:rPr>
        <w:t> http = require(</w:t>
      </w:r>
      <w:r w:rsidRPr="00225F0D">
        <w:rPr>
          <w:rStyle w:val="jsstringcolor"/>
          <w:b w:val="0"/>
          <w:color w:val="A52A2A"/>
          <w:sz w:val="28"/>
          <w:szCs w:val="28"/>
          <w:shd w:val="clear" w:color="auto" w:fill="FFFFFF"/>
        </w:rPr>
        <w:t>'http'</w:t>
      </w:r>
      <w:r w:rsidRPr="00225F0D">
        <w:rPr>
          <w:b w:val="0"/>
          <w:color w:val="000000"/>
          <w:sz w:val="28"/>
          <w:szCs w:val="28"/>
          <w:shd w:val="clear" w:color="auto" w:fill="FFFFFF"/>
        </w:rPr>
        <w:t>);</w:t>
      </w:r>
      <w:r w:rsidRPr="00225F0D">
        <w:rPr>
          <w:b w:val="0"/>
          <w:color w:val="000000"/>
          <w:sz w:val="28"/>
          <w:szCs w:val="28"/>
        </w:rPr>
        <w:br/>
      </w:r>
      <w:proofErr w:type="spellStart"/>
      <w:r w:rsidRPr="00225F0D">
        <w:rPr>
          <w:b w:val="0"/>
          <w:color w:val="000000"/>
          <w:sz w:val="28"/>
          <w:szCs w:val="28"/>
          <w:shd w:val="clear" w:color="auto" w:fill="FFFFFF"/>
        </w:rPr>
        <w:t>http.</w:t>
      </w:r>
      <w:r w:rsidRPr="00225F0D">
        <w:rPr>
          <w:rStyle w:val="jspropertycolor"/>
          <w:b w:val="0"/>
          <w:color w:val="000000"/>
          <w:sz w:val="28"/>
          <w:szCs w:val="28"/>
          <w:shd w:val="clear" w:color="auto" w:fill="FFFFFF"/>
        </w:rPr>
        <w:t>createServer</w:t>
      </w:r>
      <w:proofErr w:type="spellEnd"/>
      <w:r w:rsidRPr="00225F0D">
        <w:rPr>
          <w:b w:val="0"/>
          <w:color w:val="000000"/>
          <w:sz w:val="28"/>
          <w:szCs w:val="28"/>
          <w:shd w:val="clear" w:color="auto" w:fill="FFFFFF"/>
        </w:rPr>
        <w:t>(</w:t>
      </w:r>
      <w:r w:rsidRPr="00225F0D">
        <w:rPr>
          <w:rStyle w:val="jskeywordcolor"/>
          <w:b w:val="0"/>
          <w:color w:val="0000CD"/>
          <w:sz w:val="28"/>
          <w:szCs w:val="28"/>
          <w:shd w:val="clear" w:color="auto" w:fill="FFFFFF"/>
        </w:rPr>
        <w:t>function</w:t>
      </w:r>
      <w:r w:rsidRPr="00225F0D">
        <w:rPr>
          <w:b w:val="0"/>
          <w:color w:val="000000"/>
          <w:sz w:val="28"/>
          <w:szCs w:val="28"/>
          <w:shd w:val="clear" w:color="auto" w:fill="FFFFFF"/>
        </w:rPr>
        <w:t> (</w:t>
      </w:r>
      <w:proofErr w:type="spellStart"/>
      <w:r w:rsidRPr="00225F0D">
        <w:rPr>
          <w:b w:val="0"/>
          <w:color w:val="000000"/>
          <w:sz w:val="28"/>
          <w:szCs w:val="28"/>
          <w:shd w:val="clear" w:color="auto" w:fill="FFFFFF"/>
        </w:rPr>
        <w:t>req</w:t>
      </w:r>
      <w:proofErr w:type="spellEnd"/>
      <w:r w:rsidRPr="00225F0D">
        <w:rPr>
          <w:b w:val="0"/>
          <w:color w:val="000000"/>
          <w:sz w:val="28"/>
          <w:szCs w:val="28"/>
          <w:shd w:val="clear" w:color="auto" w:fill="FFFFFF"/>
        </w:rPr>
        <w:t>, res) {</w:t>
      </w:r>
      <w:r w:rsidRPr="00225F0D">
        <w:rPr>
          <w:b w:val="0"/>
          <w:color w:val="000000"/>
          <w:sz w:val="28"/>
          <w:szCs w:val="28"/>
        </w:rPr>
        <w:br/>
      </w:r>
      <w:r w:rsidRPr="00225F0D">
        <w:rPr>
          <w:rStyle w:val="Strong"/>
          <w:b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225F0D">
        <w:rPr>
          <w:rStyle w:val="Strong"/>
          <w:b/>
          <w:color w:val="000000"/>
          <w:sz w:val="28"/>
          <w:szCs w:val="28"/>
          <w:shd w:val="clear" w:color="auto" w:fill="FFFFFF"/>
        </w:rPr>
        <w:t>res.</w:t>
      </w:r>
      <w:r w:rsidRPr="00225F0D">
        <w:rPr>
          <w:rStyle w:val="jspropertycolor"/>
          <w:b w:val="0"/>
          <w:bCs w:val="0"/>
          <w:color w:val="000000"/>
          <w:sz w:val="28"/>
          <w:szCs w:val="28"/>
          <w:shd w:val="clear" w:color="auto" w:fill="FFFFFF"/>
        </w:rPr>
        <w:t>writeHead</w:t>
      </w:r>
      <w:proofErr w:type="spellEnd"/>
      <w:r w:rsidRPr="00225F0D">
        <w:rPr>
          <w:rStyle w:val="Strong"/>
          <w:b/>
          <w:color w:val="000000"/>
          <w:sz w:val="28"/>
          <w:szCs w:val="28"/>
          <w:shd w:val="clear" w:color="auto" w:fill="FFFFFF"/>
        </w:rPr>
        <w:t>(</w:t>
      </w:r>
      <w:r w:rsidRPr="00225F0D">
        <w:rPr>
          <w:rStyle w:val="jsnumbercolor"/>
          <w:b w:val="0"/>
          <w:bCs w:val="0"/>
          <w:color w:val="FF0000"/>
          <w:sz w:val="28"/>
          <w:szCs w:val="28"/>
          <w:shd w:val="clear" w:color="auto" w:fill="FFFFFF"/>
        </w:rPr>
        <w:t>200</w:t>
      </w:r>
      <w:r w:rsidRPr="00225F0D">
        <w:rPr>
          <w:rStyle w:val="Strong"/>
          <w:b/>
          <w:color w:val="000000"/>
          <w:sz w:val="28"/>
          <w:szCs w:val="28"/>
          <w:shd w:val="clear" w:color="auto" w:fill="FFFFFF"/>
        </w:rPr>
        <w:t>, {</w:t>
      </w:r>
      <w:r w:rsidRPr="00225F0D">
        <w:rPr>
          <w:rStyle w:val="jsstringcolor"/>
          <w:b w:val="0"/>
          <w:bCs w:val="0"/>
          <w:color w:val="A52A2A"/>
          <w:sz w:val="28"/>
          <w:szCs w:val="28"/>
          <w:shd w:val="clear" w:color="auto" w:fill="FFFFFF"/>
        </w:rPr>
        <w:t>'Content-Type'</w:t>
      </w:r>
      <w:r w:rsidRPr="00225F0D">
        <w:rPr>
          <w:rStyle w:val="Strong"/>
          <w:b/>
          <w:color w:val="000000"/>
          <w:sz w:val="28"/>
          <w:szCs w:val="28"/>
          <w:shd w:val="clear" w:color="auto" w:fill="FFFFFF"/>
        </w:rPr>
        <w:t>: </w:t>
      </w:r>
      <w:r w:rsidRPr="00225F0D">
        <w:rPr>
          <w:rStyle w:val="jsstringcolor"/>
          <w:b w:val="0"/>
          <w:bCs w:val="0"/>
          <w:color w:val="A52A2A"/>
          <w:sz w:val="28"/>
          <w:szCs w:val="28"/>
          <w:shd w:val="clear" w:color="auto" w:fill="FFFFFF"/>
        </w:rPr>
        <w:t>'text/html'</w:t>
      </w:r>
      <w:r w:rsidRPr="00225F0D">
        <w:rPr>
          <w:rStyle w:val="Strong"/>
          <w:b/>
          <w:color w:val="000000"/>
          <w:sz w:val="28"/>
          <w:szCs w:val="28"/>
          <w:shd w:val="clear" w:color="auto" w:fill="FFFFFF"/>
        </w:rPr>
        <w:t>});</w:t>
      </w:r>
      <w:r w:rsidRPr="00225F0D">
        <w:rPr>
          <w:b w:val="0"/>
          <w:bCs w:val="0"/>
          <w:color w:val="000000"/>
          <w:sz w:val="28"/>
          <w:szCs w:val="28"/>
          <w:shd w:val="clear" w:color="auto" w:fill="FFFFFF"/>
        </w:rPr>
        <w:br/>
      </w:r>
      <w:r w:rsidRPr="00225F0D">
        <w:rPr>
          <w:b w:val="0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225F0D">
        <w:rPr>
          <w:b w:val="0"/>
          <w:color w:val="000000"/>
          <w:sz w:val="28"/>
          <w:szCs w:val="28"/>
          <w:shd w:val="clear" w:color="auto" w:fill="FFFFFF"/>
        </w:rPr>
        <w:t>res.</w:t>
      </w:r>
      <w:r w:rsidRPr="00225F0D">
        <w:rPr>
          <w:rStyle w:val="jspropertycolor"/>
          <w:b w:val="0"/>
          <w:color w:val="000000"/>
          <w:sz w:val="28"/>
          <w:szCs w:val="28"/>
          <w:shd w:val="clear" w:color="auto" w:fill="FFFFFF"/>
        </w:rPr>
        <w:t>write</w:t>
      </w:r>
      <w:proofErr w:type="spellEnd"/>
      <w:r w:rsidRPr="00225F0D">
        <w:rPr>
          <w:b w:val="0"/>
          <w:color w:val="000000"/>
          <w:sz w:val="28"/>
          <w:szCs w:val="28"/>
          <w:shd w:val="clear" w:color="auto" w:fill="FFFFFF"/>
        </w:rPr>
        <w:t>(</w:t>
      </w:r>
      <w:r w:rsidRPr="00225F0D">
        <w:rPr>
          <w:rStyle w:val="jsstringcolor"/>
          <w:b w:val="0"/>
          <w:color w:val="A52A2A"/>
          <w:sz w:val="28"/>
          <w:szCs w:val="28"/>
          <w:shd w:val="clear" w:color="auto" w:fill="FFFFFF"/>
        </w:rPr>
        <w:t>'Hello World!'</w:t>
      </w:r>
      <w:r w:rsidRPr="00225F0D">
        <w:rPr>
          <w:b w:val="0"/>
          <w:color w:val="000000"/>
          <w:sz w:val="28"/>
          <w:szCs w:val="28"/>
          <w:shd w:val="clear" w:color="auto" w:fill="FFFFFF"/>
        </w:rPr>
        <w:t>);</w:t>
      </w:r>
      <w:r w:rsidRPr="00225F0D">
        <w:rPr>
          <w:b w:val="0"/>
          <w:color w:val="000000"/>
          <w:sz w:val="28"/>
          <w:szCs w:val="28"/>
        </w:rPr>
        <w:br/>
      </w:r>
      <w:r w:rsidRPr="00225F0D">
        <w:rPr>
          <w:b w:val="0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225F0D">
        <w:rPr>
          <w:b w:val="0"/>
          <w:color w:val="000000"/>
          <w:sz w:val="28"/>
          <w:szCs w:val="28"/>
          <w:shd w:val="clear" w:color="auto" w:fill="FFFFFF"/>
        </w:rPr>
        <w:t>res.</w:t>
      </w:r>
      <w:r w:rsidRPr="00225F0D">
        <w:rPr>
          <w:rStyle w:val="jspropertycolor"/>
          <w:b w:val="0"/>
          <w:color w:val="000000"/>
          <w:sz w:val="28"/>
          <w:szCs w:val="28"/>
          <w:shd w:val="clear" w:color="auto" w:fill="FFFFFF"/>
        </w:rPr>
        <w:t>end</w:t>
      </w:r>
      <w:proofErr w:type="spellEnd"/>
      <w:r w:rsidRPr="00225F0D">
        <w:rPr>
          <w:b w:val="0"/>
          <w:color w:val="000000"/>
          <w:sz w:val="28"/>
          <w:szCs w:val="28"/>
          <w:shd w:val="clear" w:color="auto" w:fill="FFFFFF"/>
        </w:rPr>
        <w:t>();</w:t>
      </w:r>
      <w:r w:rsidRPr="00225F0D">
        <w:rPr>
          <w:b w:val="0"/>
          <w:color w:val="000000"/>
          <w:sz w:val="28"/>
          <w:szCs w:val="28"/>
        </w:rPr>
        <w:br/>
      </w:r>
      <w:r w:rsidRPr="00225F0D">
        <w:rPr>
          <w:b w:val="0"/>
          <w:color w:val="000000"/>
          <w:sz w:val="28"/>
          <w:szCs w:val="28"/>
          <w:shd w:val="clear" w:color="auto" w:fill="FFFFFF"/>
        </w:rPr>
        <w:t>}).</w:t>
      </w:r>
      <w:r w:rsidRPr="00225F0D">
        <w:rPr>
          <w:rStyle w:val="jspropertycolor"/>
          <w:b w:val="0"/>
          <w:color w:val="000000"/>
          <w:sz w:val="28"/>
          <w:szCs w:val="28"/>
          <w:shd w:val="clear" w:color="auto" w:fill="FFFFFF"/>
        </w:rPr>
        <w:t>listen</w:t>
      </w:r>
      <w:r w:rsidRPr="00225F0D">
        <w:rPr>
          <w:b w:val="0"/>
          <w:color w:val="000000"/>
          <w:sz w:val="28"/>
          <w:szCs w:val="28"/>
          <w:shd w:val="clear" w:color="auto" w:fill="FFFFFF"/>
        </w:rPr>
        <w:t>(</w:t>
      </w:r>
      <w:r w:rsidRPr="00225F0D">
        <w:rPr>
          <w:rStyle w:val="jsnumbercolor"/>
          <w:b w:val="0"/>
          <w:color w:val="FF0000"/>
          <w:sz w:val="28"/>
          <w:szCs w:val="28"/>
          <w:shd w:val="clear" w:color="auto" w:fill="FFFFFF"/>
        </w:rPr>
        <w:t>8080</w:t>
      </w:r>
      <w:r w:rsidRPr="00225F0D">
        <w:rPr>
          <w:b w:val="0"/>
          <w:color w:val="000000"/>
          <w:sz w:val="28"/>
          <w:szCs w:val="28"/>
          <w:shd w:val="clear" w:color="auto" w:fill="FFFFFF"/>
        </w:rPr>
        <w:t>);</w:t>
      </w:r>
      <w:bookmarkStart w:id="0" w:name="_GoBack"/>
      <w:bookmarkEnd w:id="0"/>
    </w:p>
    <w:p w:rsidR="00036B46" w:rsidRPr="00036B46" w:rsidRDefault="00036B46" w:rsidP="00036B46">
      <w:pPr>
        <w:shd w:val="clear" w:color="auto" w:fill="FFFFFF"/>
        <w:spacing w:before="150" w:after="150" w:line="240" w:lineRule="auto"/>
        <w:ind w:left="360"/>
        <w:jc w:val="center"/>
        <w:outlineLvl w:val="1"/>
        <w:rPr>
          <w:ins w:id="1" w:author="MCA1" w:date="2023-06-01T11:56:00Z"/>
          <w:rFonts w:ascii="Segoe UI" w:eastAsia="Times New Roman" w:hAnsi="Segoe UI" w:cs="Segoe UI"/>
          <w:color w:val="000000"/>
          <w:sz w:val="48"/>
          <w:szCs w:val="48"/>
          <w:u w:val="single"/>
          <w:lang w:val="en-US" w:bidi="hi-IN"/>
        </w:rPr>
      </w:pPr>
      <w:ins w:id="2" w:author="MCA1" w:date="2023-06-01T11:56:00Z">
        <w:r w:rsidRPr="00036B46">
          <w:rPr>
            <w:rFonts w:ascii="Segoe UI" w:eastAsia="Times New Roman" w:hAnsi="Segoe UI" w:cs="Segoe UI"/>
            <w:color w:val="000000"/>
            <w:sz w:val="48"/>
            <w:szCs w:val="48"/>
            <w:u w:val="single"/>
            <w:lang w:val="en-US" w:bidi="hi-IN"/>
          </w:rPr>
          <w:t>Read the Query String</w:t>
        </w:r>
      </w:ins>
    </w:p>
    <w:p w:rsidR="00036B46" w:rsidRPr="00036B46" w:rsidRDefault="00036B46" w:rsidP="00036B46">
      <w:pPr>
        <w:pStyle w:val="Heading2"/>
        <w:shd w:val="clear" w:color="auto" w:fill="FFFFFF"/>
        <w:spacing w:before="150" w:beforeAutospacing="0" w:after="150" w:afterAutospacing="0"/>
        <w:jc w:val="center"/>
        <w:rPr>
          <w:ins w:id="3" w:author="MCA1" w:date="2023-06-01T11:56:00Z"/>
          <w:b w:val="0"/>
          <w:bCs w:val="0"/>
          <w:color w:val="000000"/>
          <w:sz w:val="44"/>
          <w:szCs w:val="44"/>
          <w:u w:val="single"/>
        </w:rPr>
      </w:pPr>
    </w:p>
    <w:p w:rsidR="00C424C6" w:rsidRPr="00036B46" w:rsidRDefault="00036B46" w:rsidP="00036B46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ins w:id="4" w:author="MCA1" w:date="2023-06-01T11:56:00Z"/>
          <w:color w:val="000000"/>
          <w:sz w:val="28"/>
          <w:szCs w:val="28"/>
        </w:rPr>
      </w:pPr>
      <w:ins w:id="5" w:author="MCA1" w:date="2023-06-01T11:56:00Z">
        <w:r w:rsidRPr="00036B46">
          <w:rPr>
            <w:color w:val="000000"/>
            <w:sz w:val="28"/>
            <w:szCs w:val="28"/>
          </w:rPr>
          <w:t>The function passed into the </w:t>
        </w:r>
        <w:proofErr w:type="spellStart"/>
        <w:proofErr w:type="gramStart"/>
        <w:r w:rsidRPr="00036B46">
          <w:rPr>
            <w:rStyle w:val="HTMLCode"/>
            <w:rFonts w:ascii="Times New Roman" w:hAnsi="Times New Roman" w:cs="Times New Roman"/>
            <w:color w:val="DC143C"/>
            <w:sz w:val="28"/>
            <w:szCs w:val="28"/>
          </w:rPr>
          <w:t>http.createServer</w:t>
        </w:r>
        <w:proofErr w:type="spellEnd"/>
        <w:r w:rsidRPr="00036B46">
          <w:rPr>
            <w:rStyle w:val="HTMLCode"/>
            <w:rFonts w:ascii="Times New Roman" w:hAnsi="Times New Roman" w:cs="Times New Roman"/>
            <w:color w:val="DC143C"/>
            <w:sz w:val="28"/>
            <w:szCs w:val="28"/>
          </w:rPr>
          <w:t>(</w:t>
        </w:r>
        <w:proofErr w:type="gramEnd"/>
        <w:r w:rsidRPr="00036B46">
          <w:rPr>
            <w:rStyle w:val="HTMLCode"/>
            <w:rFonts w:ascii="Times New Roman" w:hAnsi="Times New Roman" w:cs="Times New Roman"/>
            <w:color w:val="DC143C"/>
            <w:sz w:val="28"/>
            <w:szCs w:val="28"/>
          </w:rPr>
          <w:t>)</w:t>
        </w:r>
        <w:r w:rsidRPr="00036B46">
          <w:rPr>
            <w:color w:val="000000"/>
            <w:sz w:val="28"/>
            <w:szCs w:val="28"/>
          </w:rPr>
          <w:t> has a </w:t>
        </w:r>
        <w:proofErr w:type="spellStart"/>
        <w:r w:rsidRPr="00036B46">
          <w:rPr>
            <w:rStyle w:val="HTMLCode"/>
            <w:rFonts w:ascii="Times New Roman" w:hAnsi="Times New Roman" w:cs="Times New Roman"/>
            <w:color w:val="DC143C"/>
            <w:sz w:val="28"/>
            <w:szCs w:val="28"/>
          </w:rPr>
          <w:t>req</w:t>
        </w:r>
        <w:proofErr w:type="spellEnd"/>
        <w:r w:rsidRPr="00036B46">
          <w:rPr>
            <w:color w:val="000000"/>
            <w:sz w:val="28"/>
            <w:szCs w:val="28"/>
          </w:rPr>
          <w:t> argument that represents the request from the client, as an object (</w:t>
        </w:r>
        <w:proofErr w:type="spellStart"/>
        <w:r w:rsidRPr="00036B46">
          <w:rPr>
            <w:color w:val="000000"/>
            <w:sz w:val="28"/>
            <w:szCs w:val="28"/>
          </w:rPr>
          <w:t>http.IncomingMessage</w:t>
        </w:r>
        <w:proofErr w:type="spellEnd"/>
        <w:r w:rsidRPr="00036B46">
          <w:rPr>
            <w:color w:val="000000"/>
            <w:sz w:val="28"/>
            <w:szCs w:val="28"/>
          </w:rPr>
          <w:t xml:space="preserve"> object). This object has a property called "</w:t>
        </w:r>
        <w:proofErr w:type="spellStart"/>
        <w:r w:rsidRPr="00036B46">
          <w:rPr>
            <w:color w:val="000000"/>
            <w:sz w:val="28"/>
            <w:szCs w:val="28"/>
          </w:rPr>
          <w:t>url</w:t>
        </w:r>
        <w:proofErr w:type="spellEnd"/>
        <w:r w:rsidRPr="00036B46">
          <w:rPr>
            <w:color w:val="000000"/>
            <w:sz w:val="28"/>
            <w:szCs w:val="28"/>
          </w:rPr>
          <w:t xml:space="preserve">" which holds the part of the </w:t>
        </w:r>
        <w:proofErr w:type="spellStart"/>
        <w:r w:rsidRPr="00036B46">
          <w:rPr>
            <w:color w:val="000000"/>
            <w:sz w:val="28"/>
            <w:szCs w:val="28"/>
          </w:rPr>
          <w:t>url</w:t>
        </w:r>
        <w:proofErr w:type="spellEnd"/>
        <w:r w:rsidRPr="00036B46">
          <w:rPr>
            <w:color w:val="000000"/>
            <w:sz w:val="28"/>
            <w:szCs w:val="28"/>
          </w:rPr>
          <w:t xml:space="preserve"> that comes after the domain name:</w:t>
        </w:r>
      </w:ins>
    </w:p>
    <w:p w:rsidR="00036B46" w:rsidRPr="00036B46" w:rsidRDefault="00036B46" w:rsidP="00036B46">
      <w:pPr>
        <w:pStyle w:val="NormalWeb"/>
        <w:spacing w:before="240" w:beforeAutospacing="0" w:after="240" w:afterAutospacing="0"/>
        <w:rPr>
          <w:ins w:id="6" w:author="MCA1" w:date="2023-06-01T11:56:00Z"/>
          <w:rFonts w:ascii="Verdana" w:hAnsi="Verdana"/>
          <w:color w:val="000000"/>
          <w:sz w:val="23"/>
          <w:szCs w:val="23"/>
          <w:lang w:val="en-US" w:eastAsia="en-US" w:bidi="hi-IN"/>
        </w:rPr>
      </w:pPr>
      <w:ins w:id="7" w:author="MCA1" w:date="2023-06-01T11:56:00Z">
        <w:r>
          <w:rPr>
            <w:b/>
            <w:bCs/>
            <w:color w:val="000000"/>
            <w:u w:val="single"/>
          </w:rPr>
          <w:lastRenderedPageBreak/>
          <w:t xml:space="preserve">Example: </w:t>
        </w:r>
        <w:r w:rsidRPr="00036B46">
          <w:rPr>
            <w:rFonts w:ascii="Verdana" w:hAnsi="Verdana"/>
            <w:color w:val="000000"/>
            <w:sz w:val="23"/>
            <w:szCs w:val="23"/>
            <w:lang w:val="en-US" w:eastAsia="en-US" w:bidi="hi-IN"/>
          </w:rPr>
          <w:t>demo_http_url.js</w:t>
        </w:r>
      </w:ins>
    </w:p>
    <w:p w:rsidR="00036B46" w:rsidRDefault="00036B46" w:rsidP="00036B46">
      <w:pPr>
        <w:shd w:val="clear" w:color="auto" w:fill="FFFFFF"/>
        <w:spacing w:after="0" w:line="240" w:lineRule="auto"/>
        <w:rPr>
          <w:ins w:id="8" w:author="MCA1" w:date="2023-06-01T11:56:00Z"/>
          <w:rFonts w:ascii="Consolas" w:eastAsia="Times New Roman" w:hAnsi="Consolas" w:cs="Times New Roman"/>
          <w:color w:val="000000"/>
          <w:sz w:val="23"/>
          <w:lang w:val="en-US" w:bidi="hi-IN"/>
        </w:rPr>
      </w:pPr>
      <w:proofErr w:type="spellStart"/>
      <w:ins w:id="9" w:author="MCA1" w:date="2023-06-01T11:56:00Z">
        <w:r w:rsidRPr="00036B46">
          <w:rPr>
            <w:rFonts w:ascii="Consolas" w:eastAsia="Times New Roman" w:hAnsi="Consolas" w:cs="Times New Roman"/>
            <w:color w:val="0000CD"/>
            <w:sz w:val="23"/>
            <w:lang w:val="en-US" w:bidi="hi-IN"/>
          </w:rPr>
          <w:t>var</w:t>
        </w:r>
        <w:proofErr w:type="spellEnd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 http = require(</w:t>
        </w:r>
        <w:r w:rsidRPr="00036B46">
          <w:rPr>
            <w:rFonts w:ascii="Consolas" w:eastAsia="Times New Roman" w:hAnsi="Consolas" w:cs="Times New Roman"/>
            <w:color w:val="A52A2A"/>
            <w:sz w:val="23"/>
            <w:lang w:val="en-US" w:bidi="hi-IN"/>
          </w:rPr>
          <w:t>'http'</w:t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);</w:t>
        </w:r>
        <w:r w:rsidRPr="00036B46">
          <w:rPr>
            <w:rFonts w:ascii="Consolas" w:eastAsia="Times New Roman" w:hAnsi="Consolas" w:cs="Times New Roman"/>
            <w:color w:val="000000"/>
            <w:sz w:val="23"/>
            <w:szCs w:val="23"/>
            <w:lang w:val="en-US" w:bidi="hi-IN"/>
          </w:rPr>
          <w:br/>
        </w:r>
        <w:proofErr w:type="spellStart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http.createServer</w:t>
        </w:r>
        <w:proofErr w:type="spellEnd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(</w:t>
        </w:r>
        <w:r w:rsidRPr="00036B46">
          <w:rPr>
            <w:rFonts w:ascii="Consolas" w:eastAsia="Times New Roman" w:hAnsi="Consolas" w:cs="Times New Roman"/>
            <w:color w:val="0000CD"/>
            <w:sz w:val="23"/>
            <w:lang w:val="en-US" w:bidi="hi-IN"/>
          </w:rPr>
          <w:t>function</w:t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 (</w:t>
        </w:r>
        <w:proofErr w:type="spellStart"/>
        <w:r w:rsidRPr="00036B46">
          <w:rPr>
            <w:rFonts w:ascii="Consolas" w:eastAsia="Times New Roman" w:hAnsi="Consolas" w:cs="Times New Roman"/>
            <w:b/>
            <w:bCs/>
            <w:color w:val="000000"/>
            <w:sz w:val="23"/>
            <w:lang w:val="en-US" w:bidi="hi-IN"/>
          </w:rPr>
          <w:t>req</w:t>
        </w:r>
        <w:proofErr w:type="spellEnd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, res) {</w:t>
        </w:r>
        <w:r w:rsidRPr="00036B46">
          <w:rPr>
            <w:rFonts w:ascii="Consolas" w:eastAsia="Times New Roman" w:hAnsi="Consolas" w:cs="Times New Roman"/>
            <w:color w:val="000000"/>
            <w:sz w:val="23"/>
            <w:szCs w:val="23"/>
            <w:lang w:val="en-US" w:bidi="hi-IN"/>
          </w:rPr>
          <w:br/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  </w:t>
        </w:r>
        <w:proofErr w:type="spellStart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res.writeHead</w:t>
        </w:r>
        <w:proofErr w:type="spellEnd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(</w:t>
        </w:r>
        <w:r w:rsidRPr="00036B46">
          <w:rPr>
            <w:rFonts w:ascii="Consolas" w:eastAsia="Times New Roman" w:hAnsi="Consolas" w:cs="Times New Roman"/>
            <w:color w:val="FF0000"/>
            <w:sz w:val="23"/>
            <w:lang w:val="en-US" w:bidi="hi-IN"/>
          </w:rPr>
          <w:t>200</w:t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, {</w:t>
        </w:r>
        <w:r w:rsidRPr="00036B46">
          <w:rPr>
            <w:rFonts w:ascii="Consolas" w:eastAsia="Times New Roman" w:hAnsi="Consolas" w:cs="Times New Roman"/>
            <w:color w:val="A52A2A"/>
            <w:sz w:val="23"/>
            <w:lang w:val="en-US" w:bidi="hi-IN"/>
          </w:rPr>
          <w:t>'Content-Type'</w:t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: </w:t>
        </w:r>
        <w:r w:rsidRPr="00036B46">
          <w:rPr>
            <w:rFonts w:ascii="Consolas" w:eastAsia="Times New Roman" w:hAnsi="Consolas" w:cs="Times New Roman"/>
            <w:color w:val="A52A2A"/>
            <w:sz w:val="23"/>
            <w:lang w:val="en-US" w:bidi="hi-IN"/>
          </w:rPr>
          <w:t>'text/html'</w:t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});</w:t>
        </w:r>
        <w:r w:rsidRPr="00036B46">
          <w:rPr>
            <w:rFonts w:ascii="Consolas" w:eastAsia="Times New Roman" w:hAnsi="Consolas" w:cs="Times New Roman"/>
            <w:color w:val="000000"/>
            <w:sz w:val="23"/>
            <w:szCs w:val="23"/>
            <w:lang w:val="en-US" w:bidi="hi-IN"/>
          </w:rPr>
          <w:br/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 xml:space="preserve">  </w:t>
        </w:r>
        <w:proofErr w:type="spellStart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res.write</w:t>
        </w:r>
        <w:proofErr w:type="spellEnd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(</w:t>
        </w:r>
        <w:r w:rsidRPr="00036B46">
          <w:rPr>
            <w:rFonts w:ascii="Consolas" w:eastAsia="Times New Roman" w:hAnsi="Consolas" w:cs="Times New Roman"/>
            <w:b/>
            <w:bCs/>
            <w:color w:val="000000"/>
            <w:sz w:val="23"/>
            <w:lang w:val="en-US" w:bidi="hi-IN"/>
          </w:rPr>
          <w:t>req.url</w:t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);</w:t>
        </w:r>
        <w:r w:rsidRPr="00036B46">
          <w:rPr>
            <w:rFonts w:ascii="Consolas" w:eastAsia="Times New Roman" w:hAnsi="Consolas" w:cs="Times New Roman"/>
            <w:color w:val="000000"/>
            <w:sz w:val="23"/>
            <w:szCs w:val="23"/>
            <w:lang w:val="en-US" w:bidi="hi-IN"/>
          </w:rPr>
          <w:br/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  </w:t>
        </w:r>
        <w:proofErr w:type="spellStart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res.end</w:t>
        </w:r>
        <w:proofErr w:type="spellEnd"/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();</w:t>
        </w:r>
        <w:r w:rsidRPr="00036B46">
          <w:rPr>
            <w:rFonts w:ascii="Consolas" w:eastAsia="Times New Roman" w:hAnsi="Consolas" w:cs="Times New Roman"/>
            <w:color w:val="000000"/>
            <w:sz w:val="23"/>
            <w:szCs w:val="23"/>
            <w:lang w:val="en-US" w:bidi="hi-IN"/>
          </w:rPr>
          <w:br/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}).listen(</w:t>
        </w:r>
        <w:r w:rsidRPr="00036B46">
          <w:rPr>
            <w:rFonts w:ascii="Consolas" w:eastAsia="Times New Roman" w:hAnsi="Consolas" w:cs="Times New Roman"/>
            <w:color w:val="FF0000"/>
            <w:sz w:val="23"/>
            <w:lang w:val="en-US" w:bidi="hi-IN"/>
          </w:rPr>
          <w:t>8080</w:t>
        </w:r>
        <w:r w:rsidRPr="00036B46">
          <w:rPr>
            <w:rFonts w:ascii="Consolas" w:eastAsia="Times New Roman" w:hAnsi="Consolas" w:cs="Times New Roman"/>
            <w:color w:val="000000"/>
            <w:sz w:val="23"/>
            <w:lang w:val="en-US" w:bidi="hi-IN"/>
          </w:rPr>
          <w:t>);</w:t>
        </w:r>
      </w:ins>
    </w:p>
    <w:p w:rsidR="00036B46" w:rsidRDefault="00036B46" w:rsidP="00036B46">
      <w:pPr>
        <w:shd w:val="clear" w:color="auto" w:fill="FFFFFF"/>
        <w:spacing w:after="0" w:line="240" w:lineRule="auto"/>
        <w:rPr>
          <w:ins w:id="10" w:author="MCA1" w:date="2023-06-01T11:56:00Z"/>
          <w:rFonts w:ascii="Consolas" w:eastAsia="Times New Roman" w:hAnsi="Consolas" w:cs="Times New Roman"/>
          <w:color w:val="000000"/>
          <w:sz w:val="23"/>
          <w:lang w:val="en-US" w:bidi="hi-IN"/>
        </w:rPr>
      </w:pPr>
    </w:p>
    <w:p w:rsidR="00036B46" w:rsidRDefault="00036B46" w:rsidP="00036B46">
      <w:pPr>
        <w:shd w:val="clear" w:color="auto" w:fill="FFFFFF"/>
        <w:spacing w:after="0" w:line="240" w:lineRule="auto"/>
        <w:rPr>
          <w:ins w:id="11" w:author="MCA1" w:date="2023-06-01T11:56:00Z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ins w:id="12" w:author="MCA1" w:date="2023-06-01T11:56:00Z">
        <w:r w:rsidRPr="00036B4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bidi="hi-IN"/>
          </w:rPr>
          <w:t>Node.js </w:t>
        </w:r>
        <w:r w:rsidRPr="00036B4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bidi="hi-IN"/>
          </w:rPr>
          <w:fldChar w:fldCharType="begin"/>
        </w:r>
        <w:r w:rsidRPr="00036B4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bidi="hi-IN"/>
          </w:rPr>
          <w:instrText xml:space="preserve"> HYPERLINK "https://www.geeksforgeeks.org/node-js-query-string/" </w:instrText>
        </w:r>
        <w:r w:rsidRPr="00036B4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bidi="hi-IN"/>
          </w:rPr>
          <w:fldChar w:fldCharType="separate"/>
        </w:r>
        <w:r w:rsidRPr="00036B4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bidi="hi-IN"/>
          </w:rPr>
          <w:t>query String module </w:t>
        </w:r>
        <w:r w:rsidRPr="00036B4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val="en-US" w:bidi="hi-IN"/>
          </w:rPr>
          <w:fldChar w:fldCharType="end"/>
        </w:r>
        <w:r w:rsidRPr="00036B4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bidi="hi-IN"/>
          </w:rPr>
          <w:t>is used as utilities for parsing and formatting URL query strings. It can be used to convert query string into JSON object and vice-versa. </w:t>
        </w:r>
      </w:ins>
    </w:p>
    <w:p w:rsidR="00576C95" w:rsidRDefault="00576C95" w:rsidP="00036B46">
      <w:pPr>
        <w:shd w:val="clear" w:color="auto" w:fill="FFFFFF"/>
        <w:spacing w:after="0" w:line="240" w:lineRule="auto"/>
        <w:rPr>
          <w:ins w:id="13" w:author="MCA1" w:date="2023-06-01T11:56:00Z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:rsidR="00576C95" w:rsidRPr="00036B46" w:rsidRDefault="00576C95" w:rsidP="00036B46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lang w:val="en-US"/>
          <w:rPrChange w:id="14" w:author="MCA1" w:date="2023-06-01T11:56:00Z">
            <w:rPr>
              <w:rFonts w:ascii="Segoe UI" w:hAnsi="Segoe UI"/>
              <w:b w:val="0"/>
              <w:color w:val="000000"/>
              <w:sz w:val="44"/>
              <w:u w:val="single"/>
              <w:lang w:bidi="hi-IN"/>
            </w:rPr>
          </w:rPrChange>
        </w:rPr>
        <w:pPrChange w:id="15" w:author="MCA1" w:date="2023-06-01T11:56:00Z">
          <w:pPr>
            <w:pStyle w:val="Heading2"/>
            <w:shd w:val="clear" w:color="auto" w:fill="FFFFFF"/>
            <w:spacing w:before="150" w:beforeAutospacing="0" w:after="150" w:afterAutospacing="0"/>
          </w:pPr>
        </w:pPrChange>
      </w:pPr>
    </w:p>
    <w:p w:rsidR="00C424C6" w:rsidRPr="00036B46" w:rsidRDefault="00C424C6" w:rsidP="00C424C6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4"/>
          <w:rPrChange w:id="16" w:author="MCA1" w:date="2023-06-01T11:56:00Z">
            <w:rPr>
              <w:rFonts w:ascii="Segoe UI" w:hAnsi="Segoe UI"/>
              <w:b w:val="0"/>
              <w:color w:val="000000"/>
              <w:sz w:val="48"/>
              <w:u w:val="single"/>
            </w:rPr>
          </w:rPrChange>
        </w:rPr>
      </w:pPr>
    </w:p>
    <w:p w:rsidR="00500EFD" w:rsidRPr="00C424C6" w:rsidRDefault="00500EFD" w:rsidP="00500E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4"/>
          <w:szCs w:val="44"/>
          <w:u w:val="single"/>
        </w:rPr>
      </w:pPr>
    </w:p>
    <w:p w:rsidR="00500EFD" w:rsidRDefault="00500EFD" w:rsidP="00500E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00EFD" w:rsidRPr="00500EFD" w:rsidRDefault="00500EFD" w:rsidP="00500EFD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00EFD" w:rsidRPr="00500EFD" w:rsidRDefault="00500EFD" w:rsidP="00500EFD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00EFD" w:rsidRDefault="00500EFD" w:rsidP="00500E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00EFD" w:rsidRPr="00500EFD" w:rsidRDefault="00500EFD" w:rsidP="00500EFD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500EFD" w:rsidRPr="00500EFD" w:rsidSect="001B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58DF"/>
    <w:multiLevelType w:val="hybridMultilevel"/>
    <w:tmpl w:val="3A66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12983"/>
    <w:multiLevelType w:val="hybridMultilevel"/>
    <w:tmpl w:val="5D0C0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F03A3"/>
    <w:multiLevelType w:val="hybridMultilevel"/>
    <w:tmpl w:val="46FA3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65E29"/>
    <w:multiLevelType w:val="hybridMultilevel"/>
    <w:tmpl w:val="41E09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705CA"/>
    <w:multiLevelType w:val="hybridMultilevel"/>
    <w:tmpl w:val="98A8F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F6DC4"/>
    <w:multiLevelType w:val="hybridMultilevel"/>
    <w:tmpl w:val="6F687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06B87"/>
    <w:multiLevelType w:val="hybridMultilevel"/>
    <w:tmpl w:val="AD94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00EFD"/>
    <w:rsid w:val="00036B46"/>
    <w:rsid w:val="001B46D4"/>
    <w:rsid w:val="00225F0D"/>
    <w:rsid w:val="0045285D"/>
    <w:rsid w:val="00500EFD"/>
    <w:rsid w:val="00576C95"/>
    <w:rsid w:val="00C424C6"/>
    <w:rsid w:val="00E237C0"/>
    <w:rsid w:val="00ED6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D4"/>
  </w:style>
  <w:style w:type="paragraph" w:styleId="Heading2">
    <w:name w:val="heading 2"/>
    <w:basedOn w:val="Normal"/>
    <w:link w:val="Heading2Char"/>
    <w:uiPriority w:val="9"/>
    <w:qFormat/>
    <w:rsid w:val="00C42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0EFD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500EFD"/>
  </w:style>
  <w:style w:type="character" w:customStyle="1" w:styleId="jsstringcolor">
    <w:name w:val="jsstringcolor"/>
    <w:basedOn w:val="DefaultParagraphFont"/>
    <w:rsid w:val="00500EFD"/>
  </w:style>
  <w:style w:type="character" w:customStyle="1" w:styleId="commentcolor">
    <w:name w:val="commentcolor"/>
    <w:basedOn w:val="DefaultParagraphFont"/>
    <w:rsid w:val="00500EFD"/>
  </w:style>
  <w:style w:type="character" w:customStyle="1" w:styleId="jspropertycolor">
    <w:name w:val="jspropertycolor"/>
    <w:basedOn w:val="DefaultParagraphFont"/>
    <w:rsid w:val="00500EFD"/>
  </w:style>
  <w:style w:type="character" w:customStyle="1" w:styleId="jsnumbercolor">
    <w:name w:val="jsnumbercolor"/>
    <w:basedOn w:val="DefaultParagraphFont"/>
    <w:rsid w:val="00500EFD"/>
  </w:style>
  <w:style w:type="character" w:customStyle="1" w:styleId="Heading2Char">
    <w:name w:val="Heading 2 Char"/>
    <w:basedOn w:val="DefaultParagraphFont"/>
    <w:link w:val="Heading2"/>
    <w:uiPriority w:val="9"/>
    <w:rsid w:val="00C424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25F0D"/>
    <w:rPr>
      <w:b/>
      <w:bCs/>
    </w:rPr>
  </w:style>
  <w:style w:type="character" w:customStyle="1" w:styleId="jscolor">
    <w:name w:val="jscolor"/>
    <w:basedOn w:val="DefaultParagraphFont"/>
    <w:rsid w:val="00036B46"/>
  </w:style>
  <w:style w:type="character" w:styleId="Hyperlink">
    <w:name w:val="Hyperlink"/>
    <w:basedOn w:val="DefaultParagraphFont"/>
    <w:uiPriority w:val="99"/>
    <w:unhideWhenUsed/>
    <w:rsid w:val="00036B4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76C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0EFD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500EFD"/>
  </w:style>
  <w:style w:type="character" w:customStyle="1" w:styleId="jsstringcolor">
    <w:name w:val="jsstringcolor"/>
    <w:basedOn w:val="DefaultParagraphFont"/>
    <w:rsid w:val="00500EFD"/>
  </w:style>
  <w:style w:type="character" w:customStyle="1" w:styleId="commentcolor">
    <w:name w:val="commentcolor"/>
    <w:basedOn w:val="DefaultParagraphFont"/>
    <w:rsid w:val="00500EFD"/>
  </w:style>
  <w:style w:type="character" w:customStyle="1" w:styleId="jspropertycolor">
    <w:name w:val="jspropertycolor"/>
    <w:basedOn w:val="DefaultParagraphFont"/>
    <w:rsid w:val="00500EFD"/>
  </w:style>
  <w:style w:type="character" w:customStyle="1" w:styleId="jsnumbercolor">
    <w:name w:val="jsnumbercolor"/>
    <w:basedOn w:val="DefaultParagraphFont"/>
    <w:rsid w:val="00500EFD"/>
  </w:style>
  <w:style w:type="character" w:customStyle="1" w:styleId="Heading2Char">
    <w:name w:val="Heading 2 Char"/>
    <w:basedOn w:val="DefaultParagraphFont"/>
    <w:link w:val="Heading2"/>
    <w:uiPriority w:val="9"/>
    <w:rsid w:val="00C424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25F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5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3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MCA1</dc:creator>
  <cp:lastModifiedBy>user</cp:lastModifiedBy>
  <cp:revision>7</cp:revision>
  <dcterms:created xsi:type="dcterms:W3CDTF">2023-05-31T05:43:00Z</dcterms:created>
  <dcterms:modified xsi:type="dcterms:W3CDTF">2023-06-01T06:26:00Z</dcterms:modified>
</cp:coreProperties>
</file>